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# Step 1: Install dependencies</w:t>
        </w:r>
      </w:ins>
    </w:p>
    <w:p w:rsidR="00000000" w:rsidDel="00000000" w:rsidP="00000000" w:rsidRDefault="00000000" w:rsidRPr="00000000" w14:paraId="00000003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!pip install scikit-learn pandas</w:t>
        </w:r>
      </w:ins>
    </w:p>
    <w:p w:rsidR="00000000" w:rsidDel="00000000" w:rsidP="00000000" w:rsidRDefault="00000000" w:rsidRPr="00000000" w14:paraId="00000004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# Step 2: Import libraries</w:t>
        </w:r>
      </w:ins>
    </w:p>
    <w:p w:rsidR="00000000" w:rsidDel="00000000" w:rsidP="00000000" w:rsidRDefault="00000000" w:rsidRPr="00000000" w14:paraId="00000006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import pandas as pd</w:t>
        </w:r>
      </w:ins>
    </w:p>
    <w:p w:rsidR="00000000" w:rsidDel="00000000" w:rsidP="00000000" w:rsidRDefault="00000000" w:rsidRPr="00000000" w14:paraId="00000007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from sklearn.model_selection import train_test_split</w:t>
        </w:r>
      </w:ins>
    </w:p>
    <w:p w:rsidR="00000000" w:rsidDel="00000000" w:rsidP="00000000" w:rsidRDefault="00000000" w:rsidRPr="00000000" w14:paraId="00000008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from sklearn.ensemble import RandomForestClassifier</w:t>
        </w:r>
      </w:ins>
    </w:p>
    <w:p w:rsidR="00000000" w:rsidDel="00000000" w:rsidP="00000000" w:rsidRDefault="00000000" w:rsidRPr="00000000" w14:paraId="00000009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from sklearn.metrics import accuracy_score</w:t>
        </w:r>
      </w:ins>
    </w:p>
    <w:p w:rsidR="00000000" w:rsidDel="00000000" w:rsidP="00000000" w:rsidRDefault="00000000" w:rsidRPr="00000000" w14:paraId="0000000A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import joblib</w:t>
        </w:r>
      </w:ins>
    </w:p>
    <w:p w:rsidR="00000000" w:rsidDel="00000000" w:rsidP="00000000" w:rsidRDefault="00000000" w:rsidRPr="00000000" w14:paraId="0000000B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  <w:t xml:space="preserve">from google.colab import files</w:t>
        </w:r>
      </w:ins>
    </w:p>
    <w:p w:rsidR="00000000" w:rsidDel="00000000" w:rsidP="00000000" w:rsidRDefault="00000000" w:rsidRPr="00000000" w14:paraId="0000000C">
      <w:pPr>
        <w:rPr>
          <w:ins w:author="Harish Kumar" w:id="0" w:date="2025-05-08T06:39:25Z"/>
        </w:rPr>
      </w:pPr>
      <w:ins w:author="Harish Kumar" w:id="0" w:date="2025-05-08T06:39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rPr>
          <w:ins w:author="Harish Kumar" w:id="0" w:date="2025-05-08T06:39:25Z"/>
          <w:rPrChange w:author="Harish Kumar" w:id="1" w:date="2025-05-08T06:39:25Z">
            <w:rPr/>
          </w:rPrChange>
        </w:rPr>
      </w:pPr>
      <w:ins w:author="Harish Kumar" w:id="0" w:date="2025-05-08T06:39:25Z">
        <w:r w:rsidDel="00000000" w:rsidR="00000000" w:rsidRPr="00000000">
          <w:rPr>
            <w:rPrChange w:author="Harish Kumar" w:id="1" w:date="2025-05-08T06:39:25Z">
              <w:rPr/>
            </w:rPrChange>
          </w:rPr>
          <w:drawing>
            <wp:inline distB="114300" distT="114300" distL="114300" distR="114300">
              <wp:extent cx="5943600" cy="1312162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3121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Step 3: Load dataset and train model</w:t>
      </w:r>
    </w:p>
    <w:p w:rsidR="00000000" w:rsidDel="00000000" w:rsidP="00000000" w:rsidRDefault="00000000" w:rsidRPr="00000000" w14:paraId="00000010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url = 'https://raw.githubusercontent.com/jbrownlee/Datasets/master/pima-indians-diabetes.data.csv'</w:t>
      </w:r>
    </w:p>
    <w:p w:rsidR="00000000" w:rsidDel="00000000" w:rsidP="00000000" w:rsidRDefault="00000000" w:rsidRPr="00000000" w14:paraId="00000011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columns = ['Pregnancies', 'Glucose', 'BloodPressure', 'SkinThickness', 'Insulin',</w:t>
      </w:r>
    </w:p>
    <w:p w:rsidR="00000000" w:rsidDel="00000000" w:rsidP="00000000" w:rsidRDefault="00000000" w:rsidRPr="00000000" w14:paraId="00000012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           'BMI', 'DiabetesPedigreeFunction', 'Age', 'Outcome']</w:t>
      </w:r>
    </w:p>
    <w:p w:rsidR="00000000" w:rsidDel="00000000" w:rsidP="00000000" w:rsidRDefault="00000000" w:rsidRPr="00000000" w14:paraId="00000013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df = pd.read_csv(url, names=columns)</w:t>
      </w:r>
    </w:p>
    <w:p w:rsidR="00000000" w:rsidDel="00000000" w:rsidP="00000000" w:rsidRDefault="00000000" w:rsidRPr="00000000" w14:paraId="00000014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X = df.drop('Outcome', axis=1)</w:t>
      </w:r>
    </w:p>
    <w:p w:rsidR="00000000" w:rsidDel="00000000" w:rsidP="00000000" w:rsidRDefault="00000000" w:rsidRPr="00000000" w14:paraId="00000016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y = df['Outcome']</w:t>
      </w:r>
    </w:p>
    <w:p w:rsidR="00000000" w:rsidDel="00000000" w:rsidP="00000000" w:rsidRDefault="00000000" w:rsidRPr="00000000" w14:paraId="00000017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8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model = RandomForestClassifier()</w:t>
      </w:r>
    </w:p>
    <w:p w:rsidR="00000000" w:rsidDel="00000000" w:rsidP="00000000" w:rsidRDefault="00000000" w:rsidRPr="00000000" w14:paraId="0000001A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model.fit(X_train, y_train)</w:t>
      </w:r>
    </w:p>
    <w:p w:rsidR="00000000" w:rsidDel="00000000" w:rsidP="00000000" w:rsidRDefault="00000000" w:rsidRPr="00000000" w14:paraId="0000001B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PrChange w:author="Harish Kumar" w:id="1" w:date="2025-05-08T06:39:25Z">
            <w:rPr/>
          </w:rPrChange>
        </w:rPr>
        <w:drawing>
          <wp:inline distB="114300" distT="114300" distL="114300" distR="114300">
            <wp:extent cx="3448050" cy="1019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Step 4: Evaluate model</w:t>
      </w:r>
    </w:p>
    <w:p w:rsidR="00000000" w:rsidDel="00000000" w:rsidP="00000000" w:rsidRDefault="00000000" w:rsidRPr="00000000" w14:paraId="0000001F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accuracy = accuracy_score(y_test, model.predict(X_test))</w:t>
      </w:r>
    </w:p>
    <w:p w:rsidR="00000000" w:rsidDel="00000000" w:rsidP="00000000" w:rsidRDefault="00000000" w:rsidRPr="00000000" w14:paraId="00000020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print(f"Model Accuracy: {accuracy * 100:.2f}%")</w:t>
      </w:r>
    </w:p>
    <w:p w:rsidR="00000000" w:rsidDel="00000000" w:rsidP="00000000" w:rsidRDefault="00000000" w:rsidRPr="00000000" w14:paraId="00000021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PrChange w:author="Harish Kumar" w:id="1" w:date="2025-05-08T06:39:25Z">
            <w:rPr/>
          </w:rPrChange>
        </w:rPr>
        <w:drawing>
          <wp:inline distB="114300" distT="114300" distL="114300" distR="114300">
            <wp:extent cx="2714625" cy="619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Step 5: Save model</w:t>
      </w:r>
    </w:p>
    <w:p w:rsidR="00000000" w:rsidDel="00000000" w:rsidP="00000000" w:rsidRDefault="00000000" w:rsidRPr="00000000" w14:paraId="00000024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joblib.dump(model, 'diabetes_model.pkl')</w:t>
      </w:r>
    </w:p>
    <w:p w:rsidR="00000000" w:rsidDel="00000000" w:rsidP="00000000" w:rsidRDefault="00000000" w:rsidRPr="00000000" w14:paraId="00000025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PrChange w:author="Harish Kumar" w:id="1" w:date="2025-05-08T06:39:25Z">
            <w:rPr/>
          </w:rPrChange>
        </w:rPr>
        <w:drawing>
          <wp:inline distB="114300" distT="114300" distL="114300" distR="114300">
            <wp:extent cx="1647825" cy="26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Step 6: Upload user CSV file</w:t>
      </w:r>
    </w:p>
    <w:p w:rsidR="00000000" w:rsidDel="00000000" w:rsidP="00000000" w:rsidRDefault="00000000" w:rsidRPr="00000000" w14:paraId="00000029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print("\nPlease upload a CSV file with the following columns:\n")</w:t>
      </w:r>
    </w:p>
    <w:p w:rsidR="00000000" w:rsidDel="00000000" w:rsidP="00000000" w:rsidRDefault="00000000" w:rsidRPr="00000000" w14:paraId="0000002A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print(columns[:-1])  # Show required columns (excluding 'Outcome')</w:t>
      </w:r>
    </w:p>
    <w:p w:rsidR="00000000" w:rsidDel="00000000" w:rsidP="00000000" w:rsidRDefault="00000000" w:rsidRPr="00000000" w14:paraId="0000002B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uploaded = files.upload()</w:t>
      </w:r>
    </w:p>
    <w:p w:rsidR="00000000" w:rsidDel="00000000" w:rsidP="00000000" w:rsidRDefault="00000000" w:rsidRPr="00000000" w14:paraId="0000002C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PrChange w:author="Harish Kumar" w:id="1" w:date="2025-05-08T06:39:25Z">
            <w:rPr/>
          </w:rPrChange>
        </w:rPr>
        <w:drawing>
          <wp:inline distB="114300" distT="114300" distL="114300" distR="114300">
            <wp:extent cx="5943600" cy="81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Step 7: Load uploaded file</w:t>
      </w:r>
    </w:p>
    <w:p w:rsidR="00000000" w:rsidDel="00000000" w:rsidP="00000000" w:rsidRDefault="00000000" w:rsidRPr="00000000" w14:paraId="0000002F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for filename in uploaded.keys():</w:t>
      </w:r>
    </w:p>
    <w:p w:rsidR="00000000" w:rsidDel="00000000" w:rsidP="00000000" w:rsidRDefault="00000000" w:rsidRPr="00000000" w14:paraId="00000030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    user_df = pd.read_csv(filename)</w:t>
      </w:r>
    </w:p>
    <w:p w:rsidR="00000000" w:rsidDel="00000000" w:rsidP="00000000" w:rsidRDefault="00000000" w:rsidRPr="00000000" w14:paraId="00000031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    print(f"\nUploaded Data Preview:\n{user_df.head()}")</w:t>
      </w:r>
    </w:p>
    <w:p w:rsidR="00000000" w:rsidDel="00000000" w:rsidP="00000000" w:rsidRDefault="00000000" w:rsidRPr="00000000" w14:paraId="00000032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PrChange w:author="Harish Kumar" w:id="1" w:date="2025-05-08T06:39:25Z">
            <w:rPr/>
          </w:rPrChange>
        </w:rPr>
        <w:drawing>
          <wp:inline distB="114300" distT="114300" distL="114300" distR="114300">
            <wp:extent cx="5943600" cy="278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Step 8: Load model and predict</w:t>
      </w:r>
    </w:p>
    <w:p w:rsidR="00000000" w:rsidDel="00000000" w:rsidP="00000000" w:rsidRDefault="00000000" w:rsidRPr="00000000" w14:paraId="00000036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model = joblib.load('diabetes_model.pkl')</w:t>
      </w:r>
    </w:p>
    <w:p w:rsidR="00000000" w:rsidDel="00000000" w:rsidP="00000000" w:rsidRDefault="00000000" w:rsidRPr="00000000" w14:paraId="00000037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PrChange w:author="Harish Kumar" w:id="1" w:date="2025-05-08T06:39:25Z">
            <w:rPr/>
          </w:rPrChange>
        </w:rPr>
        <w:drawing>
          <wp:inline distB="114300" distT="114300" distL="114300" distR="114300">
            <wp:extent cx="2362200" cy="3371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predictions = model.predict(user_df)</w:t>
      </w:r>
    </w:p>
    <w:p w:rsidR="00000000" w:rsidDel="00000000" w:rsidP="00000000" w:rsidRDefault="00000000" w:rsidRPr="00000000" w14:paraId="00000039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Step 9: Show results</w:t>
      </w:r>
    </w:p>
    <w:p w:rsidR="00000000" w:rsidDel="00000000" w:rsidP="00000000" w:rsidRDefault="00000000" w:rsidRPr="00000000" w14:paraId="0000003B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user_df['DiabetesPrediction'] = ['Likely Diabetic' if p == 1 else 'Unlikely Diabetic' for p in predictions]</w:t>
      </w:r>
    </w:p>
    <w:p w:rsidR="00000000" w:rsidDel="00000000" w:rsidP="00000000" w:rsidRDefault="00000000" w:rsidRPr="00000000" w14:paraId="0000003C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print("\nPrediction Results:\n")</w:t>
      </w:r>
    </w:p>
    <w:p w:rsidR="00000000" w:rsidDel="00000000" w:rsidP="00000000" w:rsidRDefault="00000000" w:rsidRPr="00000000" w14:paraId="0000003D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print(user_df[['DiabetesPrediction']])</w:t>
      </w:r>
    </w:p>
    <w:p w:rsidR="00000000" w:rsidDel="00000000" w:rsidP="00000000" w:rsidRDefault="00000000" w:rsidRPr="00000000" w14:paraId="0000003E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# Optional: Download results</w:t>
      </w:r>
    </w:p>
    <w:p w:rsidR="00000000" w:rsidDel="00000000" w:rsidP="00000000" w:rsidRDefault="00000000" w:rsidRPr="00000000" w14:paraId="00000040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user_df.to_csv("prediction_results.csv", index=False)</w:t>
      </w:r>
    </w:p>
    <w:p w:rsidR="00000000" w:rsidDel="00000000" w:rsidP="00000000" w:rsidRDefault="00000000" w:rsidRPr="00000000" w14:paraId="00000041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files.download("prediction_results.csv")</w:t>
      </w:r>
    </w:p>
    <w:p w:rsidR="00000000" w:rsidDel="00000000" w:rsidP="00000000" w:rsidRDefault="00000000" w:rsidRPr="00000000" w14:paraId="00000042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  <w:rPrChange w:author="Harish Kumar" w:id="1" w:date="2025-05-08T06:39:25Z">
            <w:rPr/>
          </w:rPrChange>
        </w:rPr>
        <w:t xml:space="preserve">GOOGLE COLAB PROJECT LINK:</w:t>
      </w:r>
    </w:p>
    <w:p w:rsidR="00000000" w:rsidDel="00000000" w:rsidP="00000000" w:rsidRDefault="00000000" w:rsidRPr="00000000" w14:paraId="00000044">
      <w:pPr>
        <w:rPr>
          <w:rPrChange w:author="Harish Kumar" w:id="1" w:date="2025-05-08T06:39:25Z">
            <w:rPr/>
          </w:rPrChange>
        </w:rPr>
      </w:pPr>
      <w:hyperlink r:id="rId13">
        <w:r w:rsidDel="00000000" w:rsidR="00000000" w:rsidRPr="00000000">
          <w:rPr>
            <w:color w:val="1155cc"/>
            <w:u w:val="single"/>
            <w:rtl w:val="0"/>
            <w:rPrChange w:author="Harish Kumar" w:id="1" w:date="2025-05-08T06:39:25Z">
              <w:rPr>
                <w:color w:val="1155cc"/>
                <w:u w:val="single"/>
              </w:rPr>
            </w:rPrChange>
          </w:rPr>
          <w:t xml:space="preserve">https://colab.research.google.com/drive/10eloduJd2dkZatBdim4xQOxtFdmmrDcR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PrChange w:author="Harish Kumar" w:id="1" w:date="2025-05-08T06:39:2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s://colab.research.google.com/drive/10eloduJd2dkZatBdim4xQOxtFdmmrDcR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